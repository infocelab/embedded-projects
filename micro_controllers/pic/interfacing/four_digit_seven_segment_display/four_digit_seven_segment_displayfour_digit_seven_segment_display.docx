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CCE" w:rsidRDefault="00604CCE" w:rsidP="00604CCE">
      <w:pPr>
        <w:pStyle w:val="Heading1"/>
        <w:shd w:val="clear" w:color="auto" w:fill="FFFFFF"/>
        <w:spacing w:before="0" w:after="84"/>
        <w:rPr>
          <w:rFonts w:ascii="Arial" w:hAnsi="Arial" w:cs="Arial"/>
          <w:b w:val="0"/>
          <w:bCs w:val="0"/>
          <w:color w:val="1F1F1F"/>
          <w:sz w:val="39"/>
          <w:szCs w:val="39"/>
        </w:rPr>
      </w:pPr>
      <w:r>
        <w:rPr>
          <w:rFonts w:ascii="Arial" w:hAnsi="Arial" w:cs="Arial"/>
          <w:b w:val="0"/>
          <w:bCs w:val="0"/>
          <w:color w:val="1F1F1F"/>
          <w:sz w:val="39"/>
          <w:szCs w:val="39"/>
        </w:rPr>
        <w:t>Multiplexing of Seven Segment Displays with PIC Microcontroller</w:t>
      </w:r>
    </w:p>
    <w:p w:rsidR="00604CCE" w:rsidRDefault="00604CCE" w:rsidP="00604CCE">
      <w:pPr>
        <w:shd w:val="clear" w:color="auto" w:fill="FFFFFF"/>
        <w:spacing w:line="383" w:lineRule="atLeast"/>
        <w:rPr>
          <w:rFonts w:ascii="Arial" w:hAnsi="Arial" w:cs="Arial"/>
          <w:caps/>
          <w:color w:val="6B6868"/>
          <w:spacing w:val="17"/>
          <w:sz w:val="17"/>
          <w:szCs w:val="17"/>
        </w:rPr>
      </w:pPr>
      <w:r>
        <w:rPr>
          <w:rStyle w:val="author"/>
          <w:rFonts w:ascii="Arial" w:hAnsi="Arial" w:cs="Arial"/>
          <w:caps/>
          <w:color w:val="6B6868"/>
          <w:spacing w:val="17"/>
          <w:sz w:val="17"/>
          <w:szCs w:val="17"/>
        </w:rPr>
        <w:t>BY</w:t>
      </w:r>
      <w:r>
        <w:rPr>
          <w:rStyle w:val="apple-converted-space"/>
          <w:rFonts w:ascii="Arial" w:hAnsi="Arial" w:cs="Arial"/>
          <w:caps/>
          <w:color w:val="6B6868"/>
          <w:spacing w:val="17"/>
          <w:sz w:val="17"/>
          <w:szCs w:val="17"/>
        </w:rPr>
        <w:t> </w:t>
      </w:r>
      <w:hyperlink r:id="rId4" w:tooltip="Posts by Ligo George" w:history="1">
        <w:r>
          <w:rPr>
            <w:rStyle w:val="Hyperlink"/>
            <w:rFonts w:ascii="Arial" w:hAnsi="Arial" w:cs="Arial"/>
            <w:caps/>
            <w:color w:val="686868"/>
            <w:spacing w:val="17"/>
            <w:sz w:val="17"/>
            <w:szCs w:val="17"/>
            <w:u w:val="none"/>
          </w:rPr>
          <w:t>LIGO GEORGE</w:t>
        </w:r>
      </w:hyperlink>
      <w:r>
        <w:rPr>
          <w:rStyle w:val="apple-converted-space"/>
          <w:rFonts w:ascii="Arial" w:hAnsi="Arial" w:cs="Arial"/>
          <w:caps/>
          <w:color w:val="6B6868"/>
          <w:spacing w:val="17"/>
          <w:sz w:val="17"/>
          <w:szCs w:val="17"/>
        </w:rPr>
        <w:t> </w:t>
      </w:r>
      <w:r>
        <w:rPr>
          <w:rStyle w:val="comments"/>
          <w:rFonts w:ascii="Arial" w:hAnsi="Arial" w:cs="Arial"/>
          <w:caps/>
          <w:color w:val="6B6868"/>
          <w:spacing w:val="17"/>
          <w:sz w:val="17"/>
          <w:szCs w:val="17"/>
        </w:rPr>
        <w:t>/</w:t>
      </w:r>
      <w:r>
        <w:rPr>
          <w:rStyle w:val="apple-converted-space"/>
          <w:rFonts w:ascii="Arial" w:hAnsi="Arial" w:cs="Arial"/>
          <w:caps/>
          <w:color w:val="6B6868"/>
          <w:spacing w:val="17"/>
          <w:sz w:val="17"/>
          <w:szCs w:val="17"/>
        </w:rPr>
        <w:t> </w:t>
      </w:r>
      <w:hyperlink r:id="rId5" w:anchor="comments" w:history="1">
        <w:r>
          <w:rPr>
            <w:rStyle w:val="dsq-postid"/>
            <w:rFonts w:ascii="Arial" w:hAnsi="Arial" w:cs="Arial"/>
            <w:caps/>
            <w:color w:val="686868"/>
            <w:spacing w:val="17"/>
            <w:sz w:val="17"/>
            <w:szCs w:val="17"/>
          </w:rPr>
          <w:t>20 COMMENTS</w:t>
        </w:r>
      </w:hyperlink>
    </w:p>
    <w:p w:rsidR="00604CCE" w:rsidRDefault="00604CCE" w:rsidP="00604CCE">
      <w:pPr>
        <w:pStyle w:val="NormalWeb"/>
        <w:shd w:val="clear" w:color="auto" w:fill="FFFFFF"/>
        <w:spacing w:before="0" w:beforeAutospacing="0" w:after="167" w:afterAutospacing="0" w:line="384" w:lineRule="atLeast"/>
        <w:jc w:val="both"/>
        <w:rPr>
          <w:ins w:id="0" w:author="Unknown"/>
          <w:rFonts w:ascii="Arial" w:hAnsi="Arial" w:cs="Arial"/>
          <w:color w:val="383838"/>
          <w:sz w:val="27"/>
          <w:szCs w:val="27"/>
        </w:rPr>
      </w:pPr>
      <w:r>
        <w:rPr>
          <w:rFonts w:ascii="Arial" w:hAnsi="Arial" w:cs="Arial"/>
          <w:noProof/>
          <w:color w:val="C38C08"/>
          <w:sz w:val="27"/>
          <w:szCs w:val="27"/>
        </w:rPr>
        <w:drawing>
          <wp:inline distT="0" distB="0" distL="0" distR="0">
            <wp:extent cx="2860040" cy="2615565"/>
            <wp:effectExtent l="19050" t="0" r="0" b="0"/>
            <wp:docPr id="9" name="Picture 9" descr="https://electrosome.com/wp-content/uploads/2012/05/LED-7-Segment-Display-300x27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lectrosome.com/wp-content/uploads/2012/05/LED-7-Segment-Display-300x275.jpg">
                      <a:hlinkClick r:id="rId6"/>
                    </pic:cNvPr>
                    <pic:cNvPicPr>
                      <a:picLocks noChangeAspect="1" noChangeArrowheads="1"/>
                    </pic:cNvPicPr>
                  </pic:nvPicPr>
                  <pic:blipFill>
                    <a:blip r:embed="rId7"/>
                    <a:srcRect/>
                    <a:stretch>
                      <a:fillRect/>
                    </a:stretch>
                  </pic:blipFill>
                  <pic:spPr bwMode="auto">
                    <a:xfrm>
                      <a:off x="0" y="0"/>
                      <a:ext cx="2860040" cy="2615565"/>
                    </a:xfrm>
                    <a:prstGeom prst="rect">
                      <a:avLst/>
                    </a:prstGeom>
                    <a:noFill/>
                    <a:ln w="9525">
                      <a:noFill/>
                      <a:miter lim="800000"/>
                      <a:headEnd/>
                      <a:tailEnd/>
                    </a:ln>
                  </pic:spPr>
                </pic:pic>
              </a:graphicData>
            </a:graphic>
          </wp:inline>
        </w:drawing>
      </w:r>
      <w:ins w:id="1" w:author="Unknown">
        <w:r>
          <w:rPr>
            <w:rFonts w:ascii="Arial" w:hAnsi="Arial" w:cs="Arial"/>
            <w:color w:val="383838"/>
            <w:sz w:val="27"/>
            <w:szCs w:val="27"/>
          </w:rPr>
          <w:t>When a Seven Segment Display is interface with PIC Microcontroller it needs minimum 7 pins to display a value. But real time applications like Digital Clock, </w:t>
        </w:r>
        <w:proofErr w:type="gramStart"/>
        <w:r>
          <w:rPr>
            <w:rFonts w:ascii="Arial" w:hAnsi="Arial" w:cs="Arial"/>
            <w:color w:val="383838"/>
            <w:sz w:val="27"/>
            <w:szCs w:val="27"/>
          </w:rPr>
          <w:t>Calculator,</w:t>
        </w:r>
        <w:proofErr w:type="gramEnd"/>
        <w:r>
          <w:rPr>
            <w:rFonts w:ascii="Arial" w:hAnsi="Arial" w:cs="Arial"/>
            <w:color w:val="383838"/>
            <w:sz w:val="27"/>
            <w:szCs w:val="27"/>
          </w:rPr>
          <w:t xml:space="preserve"> Digital Watch requires 3-6 seven segment displays. </w:t>
        </w:r>
        <w:proofErr w:type="spellStart"/>
        <w:r>
          <w:rPr>
            <w:rFonts w:ascii="Arial" w:hAnsi="Arial" w:cs="Arial"/>
            <w:color w:val="383838"/>
            <w:sz w:val="27"/>
            <w:szCs w:val="27"/>
          </w:rPr>
          <w:t>Lets</w:t>
        </w:r>
        <w:proofErr w:type="spellEnd"/>
        <w:r>
          <w:rPr>
            <w:rFonts w:ascii="Arial" w:hAnsi="Arial" w:cs="Arial"/>
            <w:color w:val="383838"/>
            <w:sz w:val="27"/>
            <w:szCs w:val="27"/>
          </w:rPr>
          <w:t xml:space="preserve"> assume that we need 6 digit display, </w:t>
        </w:r>
        <w:proofErr w:type="spellStart"/>
        <w:r>
          <w:rPr>
            <w:rFonts w:ascii="Arial" w:hAnsi="Arial" w:cs="Arial"/>
            <w:color w:val="383838"/>
            <w:sz w:val="27"/>
            <w:szCs w:val="27"/>
          </w:rPr>
          <w:t>ie</w:t>
        </w:r>
        <w:proofErr w:type="spellEnd"/>
        <w:r>
          <w:rPr>
            <w:rFonts w:ascii="Arial" w:hAnsi="Arial" w:cs="Arial"/>
            <w:color w:val="383838"/>
            <w:sz w:val="27"/>
            <w:szCs w:val="27"/>
          </w:rPr>
          <w:t xml:space="preserve"> we need 7 segment * 6 Display = 42 pins. Thus we actually need Microcontroller </w:t>
        </w:r>
        <w:proofErr w:type="gramStart"/>
        <w:r>
          <w:rPr>
            <w:rFonts w:ascii="Arial" w:hAnsi="Arial" w:cs="Arial"/>
            <w:color w:val="383838"/>
            <w:sz w:val="27"/>
            <w:szCs w:val="27"/>
          </w:rPr>
          <w:t>with</w:t>
        </w:r>
        <w:proofErr w:type="gramEnd"/>
        <w:r>
          <w:rPr>
            <w:rFonts w:ascii="Arial" w:hAnsi="Arial" w:cs="Arial"/>
            <w:color w:val="383838"/>
            <w:sz w:val="27"/>
            <w:szCs w:val="27"/>
          </w:rPr>
          <w:t xml:space="preserve"> 42 output pins. This is waste and not economical to use lot of pins of a Microcontroller just for display.</w:t>
        </w:r>
      </w:ins>
    </w:p>
    <w:p w:rsidR="00604CCE" w:rsidRDefault="00604CCE" w:rsidP="00604CCE">
      <w:pPr>
        <w:pStyle w:val="NormalWeb"/>
        <w:shd w:val="clear" w:color="auto" w:fill="FFFFFF"/>
        <w:spacing w:before="0" w:beforeAutospacing="0" w:after="167" w:afterAutospacing="0" w:line="384" w:lineRule="atLeast"/>
        <w:jc w:val="both"/>
        <w:rPr>
          <w:ins w:id="2" w:author="Unknown"/>
          <w:rFonts w:ascii="Arial" w:hAnsi="Arial" w:cs="Arial"/>
          <w:color w:val="383838"/>
          <w:sz w:val="27"/>
          <w:szCs w:val="27"/>
        </w:rPr>
      </w:pPr>
      <w:ins w:id="3" w:author="Unknown">
        <w:r>
          <w:rPr>
            <w:rFonts w:ascii="Arial" w:hAnsi="Arial" w:cs="Arial"/>
            <w:color w:val="383838"/>
            <w:sz w:val="27"/>
            <w:szCs w:val="27"/>
          </w:rPr>
          <w:t xml:space="preserve">The simplest </w:t>
        </w:r>
        <w:proofErr w:type="gramStart"/>
        <w:r>
          <w:rPr>
            <w:rFonts w:ascii="Arial" w:hAnsi="Arial" w:cs="Arial"/>
            <w:color w:val="383838"/>
            <w:sz w:val="27"/>
            <w:szCs w:val="27"/>
          </w:rPr>
          <w:t>way to drive Seven Segment Display is by using a driver or decoder and are</w:t>
        </w:r>
        <w:proofErr w:type="gramEnd"/>
        <w:r>
          <w:rPr>
            <w:rFonts w:ascii="Arial" w:hAnsi="Arial" w:cs="Arial"/>
            <w:color w:val="383838"/>
            <w:sz w:val="27"/>
            <w:szCs w:val="27"/>
          </w:rPr>
          <w:t xml:space="preserve"> available for up to 4 displays. Alternatively we can drive more than one Seven Segment Display by using a technique called ‘Multiplexing’. This technique is based on the principle </w:t>
        </w:r>
        <w:proofErr w:type="gramStart"/>
        <w:r>
          <w:rPr>
            <w:rFonts w:ascii="Arial" w:hAnsi="Arial" w:cs="Arial"/>
            <w:color w:val="383838"/>
            <w:sz w:val="27"/>
            <w:szCs w:val="27"/>
          </w:rPr>
          <w:t>of  Persistence</w:t>
        </w:r>
        <w:proofErr w:type="gramEnd"/>
        <w:r>
          <w:rPr>
            <w:rFonts w:ascii="Arial" w:hAnsi="Arial" w:cs="Arial"/>
            <w:color w:val="383838"/>
            <w:sz w:val="27"/>
            <w:szCs w:val="27"/>
          </w:rPr>
          <w:t xml:space="preserve"> of Vision of our eyes. If the frames change at a rate of 25 </w:t>
        </w:r>
        <w:proofErr w:type="gramStart"/>
        <w:r>
          <w:rPr>
            <w:rFonts w:ascii="Arial" w:hAnsi="Arial" w:cs="Arial"/>
            <w:color w:val="383838"/>
            <w:sz w:val="27"/>
            <w:szCs w:val="27"/>
          </w:rPr>
          <w:t>( or</w:t>
        </w:r>
        <w:proofErr w:type="gramEnd"/>
        <w:r>
          <w:rPr>
            <w:rFonts w:ascii="Arial" w:hAnsi="Arial" w:cs="Arial"/>
            <w:color w:val="383838"/>
            <w:sz w:val="27"/>
            <w:szCs w:val="27"/>
          </w:rPr>
          <w:t xml:space="preserve"> more) frames per second, human eye can’t detect that visual change. Each display is turned on above this rate and our eyes will think that the display is turned on for whole the time.</w:t>
        </w:r>
      </w:ins>
      <w:r>
        <w:rPr>
          <w:rFonts w:ascii="Arial" w:hAnsi="Arial" w:cs="Arial"/>
          <w:noProof/>
          <w:color w:val="C38C08"/>
          <w:sz w:val="27"/>
          <w:szCs w:val="27"/>
        </w:rPr>
        <w:drawing>
          <wp:inline distT="0" distB="0" distL="0" distR="0">
            <wp:extent cx="425450" cy="616585"/>
            <wp:effectExtent l="19050" t="0" r="0" b="0"/>
            <wp:docPr id="10" name="Picture 10" descr="https://electrosome.com/wp-content/uploads/2012/05/7-SegDisplay.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lectrosome.com/wp-content/uploads/2012/05/7-SegDisplay.gif">
                      <a:hlinkClick r:id="rId8"/>
                    </pic:cNvPr>
                    <pic:cNvPicPr>
                      <a:picLocks noChangeAspect="1" noChangeArrowheads="1"/>
                    </pic:cNvPicPr>
                  </pic:nvPicPr>
                  <pic:blipFill>
                    <a:blip r:embed="rId9"/>
                    <a:srcRect/>
                    <a:stretch>
                      <a:fillRect/>
                    </a:stretch>
                  </pic:blipFill>
                  <pic:spPr bwMode="auto">
                    <a:xfrm>
                      <a:off x="0" y="0"/>
                      <a:ext cx="425450" cy="616585"/>
                    </a:xfrm>
                    <a:prstGeom prst="rect">
                      <a:avLst/>
                    </a:prstGeom>
                    <a:noFill/>
                    <a:ln w="9525">
                      <a:noFill/>
                      <a:miter lim="800000"/>
                      <a:headEnd/>
                      <a:tailEnd/>
                    </a:ln>
                  </pic:spPr>
                </pic:pic>
              </a:graphicData>
            </a:graphic>
          </wp:inline>
        </w:drawing>
      </w:r>
    </w:p>
    <w:p w:rsidR="00604CCE" w:rsidRDefault="00604CCE" w:rsidP="00604CCE">
      <w:pPr>
        <w:pStyle w:val="NormalWeb"/>
        <w:shd w:val="clear" w:color="auto" w:fill="FFFFFF"/>
        <w:spacing w:before="0" w:beforeAutospacing="0" w:after="167" w:afterAutospacing="0" w:line="384" w:lineRule="atLeast"/>
        <w:jc w:val="both"/>
        <w:rPr>
          <w:ins w:id="4" w:author="Unknown"/>
          <w:rFonts w:ascii="Arial" w:hAnsi="Arial" w:cs="Arial"/>
          <w:color w:val="383838"/>
          <w:sz w:val="27"/>
          <w:szCs w:val="27"/>
        </w:rPr>
      </w:pPr>
      <w:ins w:id="5" w:author="Unknown">
        <w:r>
          <w:rPr>
            <w:rStyle w:val="Strong"/>
            <w:rFonts w:ascii="Arial" w:hAnsi="Arial" w:cs="Arial"/>
            <w:color w:val="383838"/>
            <w:sz w:val="27"/>
            <w:szCs w:val="27"/>
          </w:rPr>
          <w:t xml:space="preserve">Circuit </w:t>
        </w:r>
        <w:proofErr w:type="gramStart"/>
        <w:r>
          <w:rPr>
            <w:rStyle w:val="Strong"/>
            <w:rFonts w:ascii="Arial" w:hAnsi="Arial" w:cs="Arial"/>
            <w:color w:val="383838"/>
            <w:sz w:val="27"/>
            <w:szCs w:val="27"/>
          </w:rPr>
          <w:t>Diagram :</w:t>
        </w:r>
        <w:proofErr w:type="gramEnd"/>
      </w:ins>
    </w:p>
    <w:p w:rsidR="00604CCE" w:rsidRDefault="00604CCE" w:rsidP="00604CCE">
      <w:pPr>
        <w:pStyle w:val="NormalWeb"/>
        <w:shd w:val="clear" w:color="auto" w:fill="FFFFFF"/>
        <w:spacing w:before="0" w:beforeAutospacing="0" w:after="167" w:afterAutospacing="0" w:line="384" w:lineRule="atLeast"/>
        <w:jc w:val="both"/>
        <w:rPr>
          <w:ins w:id="6" w:author="Unknown"/>
          <w:rFonts w:ascii="Arial" w:hAnsi="Arial" w:cs="Arial"/>
          <w:color w:val="383838"/>
          <w:sz w:val="27"/>
          <w:szCs w:val="27"/>
        </w:rPr>
      </w:pPr>
      <w:ins w:id="7" w:author="Unknown">
        <w:r>
          <w:rPr>
            <w:rFonts w:ascii="Arial" w:hAnsi="Arial" w:cs="Arial"/>
            <w:color w:val="383838"/>
            <w:sz w:val="27"/>
            <w:szCs w:val="27"/>
          </w:rPr>
          <w:t> </w:t>
        </w:r>
      </w:ins>
    </w:p>
    <w:p w:rsidR="00604CCE" w:rsidRDefault="00604CCE" w:rsidP="00604CCE">
      <w:pPr>
        <w:shd w:val="clear" w:color="auto" w:fill="FFFFFF"/>
        <w:spacing w:line="383" w:lineRule="atLeast"/>
        <w:rPr>
          <w:ins w:id="8" w:author="Unknown"/>
          <w:rFonts w:ascii="Arial" w:hAnsi="Arial" w:cs="Arial"/>
          <w:color w:val="383838"/>
          <w:sz w:val="27"/>
          <w:szCs w:val="27"/>
        </w:rPr>
      </w:pPr>
      <w:ins w:id="9" w:author="Unknown">
        <w:r>
          <w:rPr>
            <w:rFonts w:ascii="Arial" w:hAnsi="Arial" w:cs="Arial"/>
            <w:color w:val="383838"/>
            <w:sz w:val="27"/>
            <w:szCs w:val="27"/>
          </w:rPr>
          <w:lastRenderedPageBreak/>
          <w:br/>
        </w:r>
      </w:ins>
    </w:p>
    <w:p w:rsidR="00604CCE" w:rsidRDefault="00604CCE" w:rsidP="00604CCE">
      <w:pPr>
        <w:pStyle w:val="NormalWeb"/>
        <w:shd w:val="clear" w:color="auto" w:fill="FFFFFF"/>
        <w:spacing w:before="0" w:beforeAutospacing="0" w:after="167" w:afterAutospacing="0" w:line="384" w:lineRule="atLeast"/>
        <w:jc w:val="center"/>
        <w:rPr>
          <w:ins w:id="10" w:author="Unknown"/>
          <w:rFonts w:ascii="Arial" w:hAnsi="Arial" w:cs="Arial"/>
          <w:color w:val="383838"/>
          <w:sz w:val="27"/>
          <w:szCs w:val="27"/>
        </w:rPr>
      </w:pPr>
      <w:r>
        <w:rPr>
          <w:rFonts w:ascii="Arial" w:hAnsi="Arial" w:cs="Arial"/>
          <w:noProof/>
          <w:color w:val="383838"/>
          <w:sz w:val="27"/>
          <w:szCs w:val="27"/>
        </w:rPr>
        <w:drawing>
          <wp:inline distT="0" distB="0" distL="0" distR="0">
            <wp:extent cx="5795010" cy="2169160"/>
            <wp:effectExtent l="19050" t="0" r="0" b="0"/>
            <wp:docPr id="11" name="Picture 11" descr="https://electrosome.com/wp-content/uploads/2012/05/m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lectrosome.com/wp-content/uploads/2012/05/mss.png"/>
                    <pic:cNvPicPr>
                      <a:picLocks noChangeAspect="1" noChangeArrowheads="1"/>
                    </pic:cNvPicPr>
                  </pic:nvPicPr>
                  <pic:blipFill>
                    <a:blip r:embed="rId10"/>
                    <a:srcRect/>
                    <a:stretch>
                      <a:fillRect/>
                    </a:stretch>
                  </pic:blipFill>
                  <pic:spPr bwMode="auto">
                    <a:xfrm>
                      <a:off x="0" y="0"/>
                      <a:ext cx="5795010" cy="2169160"/>
                    </a:xfrm>
                    <a:prstGeom prst="rect">
                      <a:avLst/>
                    </a:prstGeom>
                    <a:noFill/>
                    <a:ln w="9525">
                      <a:noFill/>
                      <a:miter lim="800000"/>
                      <a:headEnd/>
                      <a:tailEnd/>
                    </a:ln>
                  </pic:spPr>
                </pic:pic>
              </a:graphicData>
            </a:graphic>
          </wp:inline>
        </w:drawing>
      </w:r>
    </w:p>
    <w:p w:rsidR="00604CCE" w:rsidRDefault="00604CCE" w:rsidP="00604CCE">
      <w:pPr>
        <w:pStyle w:val="NormalWeb"/>
        <w:shd w:val="clear" w:color="auto" w:fill="FFFFFF"/>
        <w:spacing w:before="0" w:beforeAutospacing="0" w:after="167" w:afterAutospacing="0" w:line="384" w:lineRule="atLeast"/>
        <w:jc w:val="both"/>
        <w:rPr>
          <w:ins w:id="11" w:author="Unknown"/>
          <w:rFonts w:ascii="Arial" w:hAnsi="Arial" w:cs="Arial"/>
          <w:color w:val="383838"/>
          <w:sz w:val="27"/>
          <w:szCs w:val="27"/>
        </w:rPr>
      </w:pPr>
      <w:ins w:id="12" w:author="Unknown">
        <w:r>
          <w:rPr>
            <w:rFonts w:ascii="Arial" w:hAnsi="Arial" w:cs="Arial"/>
            <w:color w:val="383838"/>
            <w:sz w:val="27"/>
            <w:szCs w:val="27"/>
          </w:rPr>
          <w:t>We have used Common Cathode Seven Segment Display in this example. Pins RB0 – RB6 are connected to the A – G of the display.  This will count from 000 to 999.</w:t>
        </w:r>
      </w:ins>
    </w:p>
    <w:p w:rsidR="0012375B" w:rsidRDefault="0012375B" w:rsidP="00316101"/>
    <w:sectPr w:rsidR="0012375B" w:rsidSect="001237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16101"/>
    <w:rsid w:val="0012375B"/>
    <w:rsid w:val="00316101"/>
    <w:rsid w:val="00604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75B"/>
  </w:style>
  <w:style w:type="paragraph" w:styleId="Heading1">
    <w:name w:val="heading 1"/>
    <w:basedOn w:val="Normal"/>
    <w:next w:val="Normal"/>
    <w:link w:val="Heading1Char"/>
    <w:uiPriority w:val="9"/>
    <w:qFormat/>
    <w:rsid w:val="00604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161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101"/>
    <w:rPr>
      <w:rFonts w:ascii="Times New Roman" w:eastAsia="Times New Roman" w:hAnsi="Times New Roman" w:cs="Times New Roman"/>
      <w:b/>
      <w:bCs/>
      <w:sz w:val="36"/>
      <w:szCs w:val="36"/>
    </w:rPr>
  </w:style>
  <w:style w:type="character" w:customStyle="1" w:styleId="meta-date">
    <w:name w:val="meta-date"/>
    <w:basedOn w:val="DefaultParagraphFont"/>
    <w:rsid w:val="00316101"/>
  </w:style>
  <w:style w:type="character" w:customStyle="1" w:styleId="apple-converted-space">
    <w:name w:val="apple-converted-space"/>
    <w:basedOn w:val="DefaultParagraphFont"/>
    <w:rsid w:val="00316101"/>
  </w:style>
  <w:style w:type="character" w:styleId="Hyperlink">
    <w:name w:val="Hyperlink"/>
    <w:basedOn w:val="DefaultParagraphFont"/>
    <w:uiPriority w:val="99"/>
    <w:semiHidden/>
    <w:unhideWhenUsed/>
    <w:rsid w:val="00316101"/>
    <w:rPr>
      <w:color w:val="0000FF"/>
      <w:u w:val="single"/>
    </w:rPr>
  </w:style>
  <w:style w:type="character" w:customStyle="1" w:styleId="meta-author">
    <w:name w:val="meta-author"/>
    <w:basedOn w:val="DefaultParagraphFont"/>
    <w:rsid w:val="00316101"/>
  </w:style>
  <w:style w:type="character" w:customStyle="1" w:styleId="meta-comments">
    <w:name w:val="meta-comments"/>
    <w:basedOn w:val="DefaultParagraphFont"/>
    <w:rsid w:val="00316101"/>
  </w:style>
  <w:style w:type="paragraph" w:styleId="NormalWeb">
    <w:name w:val="Normal (Web)"/>
    <w:basedOn w:val="Normal"/>
    <w:uiPriority w:val="99"/>
    <w:semiHidden/>
    <w:unhideWhenUsed/>
    <w:rsid w:val="003161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6101"/>
    <w:rPr>
      <w:b/>
      <w:bCs/>
    </w:rPr>
  </w:style>
  <w:style w:type="paragraph" w:customStyle="1" w:styleId="wp-caption-text">
    <w:name w:val="wp-caption-text"/>
    <w:basedOn w:val="Normal"/>
    <w:rsid w:val="00316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1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6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101"/>
    <w:rPr>
      <w:rFonts w:ascii="Tahoma" w:hAnsi="Tahoma" w:cs="Tahoma"/>
      <w:sz w:val="16"/>
      <w:szCs w:val="16"/>
    </w:rPr>
  </w:style>
  <w:style w:type="character" w:customStyle="1" w:styleId="Heading1Char">
    <w:name w:val="Heading 1 Char"/>
    <w:basedOn w:val="DefaultParagraphFont"/>
    <w:link w:val="Heading1"/>
    <w:uiPriority w:val="9"/>
    <w:rsid w:val="00604CCE"/>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604CCE"/>
  </w:style>
  <w:style w:type="character" w:customStyle="1" w:styleId="comments">
    <w:name w:val="comments"/>
    <w:basedOn w:val="DefaultParagraphFont"/>
    <w:rsid w:val="00604CCE"/>
  </w:style>
  <w:style w:type="character" w:customStyle="1" w:styleId="dsq-postid">
    <w:name w:val="dsq-postid"/>
    <w:basedOn w:val="DefaultParagraphFont"/>
    <w:rsid w:val="00604CCE"/>
  </w:style>
</w:styles>
</file>

<file path=word/webSettings.xml><?xml version="1.0" encoding="utf-8"?>
<w:webSettings xmlns:r="http://schemas.openxmlformats.org/officeDocument/2006/relationships" xmlns:w="http://schemas.openxmlformats.org/wordprocessingml/2006/main">
  <w:divs>
    <w:div w:id="365255687">
      <w:bodyDiv w:val="1"/>
      <w:marLeft w:val="0"/>
      <w:marRight w:val="0"/>
      <w:marTop w:val="0"/>
      <w:marBottom w:val="0"/>
      <w:divBdr>
        <w:top w:val="none" w:sz="0" w:space="0" w:color="auto"/>
        <w:left w:val="none" w:sz="0" w:space="0" w:color="auto"/>
        <w:bottom w:val="none" w:sz="0" w:space="0" w:color="auto"/>
        <w:right w:val="none" w:sz="0" w:space="0" w:color="auto"/>
      </w:divBdr>
      <w:divsChild>
        <w:div w:id="1213033716">
          <w:marLeft w:val="0"/>
          <w:marRight w:val="0"/>
          <w:marTop w:val="0"/>
          <w:marBottom w:val="0"/>
          <w:divBdr>
            <w:top w:val="none" w:sz="0" w:space="0" w:color="auto"/>
            <w:left w:val="none" w:sz="0" w:space="0" w:color="auto"/>
            <w:bottom w:val="none" w:sz="0" w:space="0" w:color="auto"/>
            <w:right w:val="none" w:sz="0" w:space="0" w:color="auto"/>
          </w:divBdr>
        </w:div>
        <w:div w:id="72943719">
          <w:marLeft w:val="0"/>
          <w:marRight w:val="0"/>
          <w:marTop w:val="0"/>
          <w:marBottom w:val="0"/>
          <w:divBdr>
            <w:top w:val="none" w:sz="0" w:space="0" w:color="auto"/>
            <w:left w:val="none" w:sz="0" w:space="0" w:color="auto"/>
            <w:bottom w:val="none" w:sz="0" w:space="0" w:color="auto"/>
            <w:right w:val="none" w:sz="0" w:space="0" w:color="auto"/>
          </w:divBdr>
        </w:div>
        <w:div w:id="2125424264">
          <w:marLeft w:val="0"/>
          <w:marRight w:val="0"/>
          <w:marTop w:val="120"/>
          <w:marBottom w:val="120"/>
          <w:divBdr>
            <w:top w:val="none" w:sz="0" w:space="0" w:color="auto"/>
            <w:left w:val="none" w:sz="0" w:space="0" w:color="auto"/>
            <w:bottom w:val="none" w:sz="0" w:space="0" w:color="auto"/>
            <w:right w:val="none" w:sz="0" w:space="0" w:color="auto"/>
          </w:divBdr>
          <w:divsChild>
            <w:div w:id="1364402358">
              <w:marLeft w:val="0"/>
              <w:marRight w:val="0"/>
              <w:marTop w:val="240"/>
              <w:marBottom w:val="240"/>
              <w:divBdr>
                <w:top w:val="single" w:sz="6" w:space="5" w:color="ADADAD"/>
                <w:left w:val="single" w:sz="6" w:space="1" w:color="ADADAD"/>
                <w:bottom w:val="single" w:sz="6" w:space="4" w:color="ADADAD"/>
                <w:right w:val="single" w:sz="6" w:space="1" w:color="ADADAD"/>
              </w:divBdr>
            </w:div>
            <w:div w:id="10376340">
              <w:marLeft w:val="0"/>
              <w:marRight w:val="0"/>
              <w:marTop w:val="240"/>
              <w:marBottom w:val="240"/>
              <w:divBdr>
                <w:top w:val="single" w:sz="6" w:space="5" w:color="ADADAD"/>
                <w:left w:val="single" w:sz="6" w:space="1" w:color="ADADAD"/>
                <w:bottom w:val="single" w:sz="6" w:space="4" w:color="ADADAD"/>
                <w:right w:val="single" w:sz="6" w:space="1" w:color="ADADAD"/>
              </w:divBdr>
            </w:div>
            <w:div w:id="1486623993">
              <w:marLeft w:val="0"/>
              <w:marRight w:val="0"/>
              <w:marTop w:val="240"/>
              <w:marBottom w:val="240"/>
              <w:divBdr>
                <w:top w:val="single" w:sz="6" w:space="5" w:color="ADADAD"/>
                <w:left w:val="single" w:sz="6" w:space="1" w:color="ADADAD"/>
                <w:bottom w:val="single" w:sz="6" w:space="4" w:color="ADADAD"/>
                <w:right w:val="single" w:sz="6" w:space="1" w:color="ADADAD"/>
              </w:divBdr>
            </w:div>
            <w:div w:id="801458398">
              <w:marLeft w:val="0"/>
              <w:marRight w:val="0"/>
              <w:marTop w:val="240"/>
              <w:marBottom w:val="240"/>
              <w:divBdr>
                <w:top w:val="single" w:sz="6" w:space="5" w:color="ADADAD"/>
                <w:left w:val="single" w:sz="6" w:space="1" w:color="ADADAD"/>
                <w:bottom w:val="single" w:sz="6" w:space="4" w:color="ADADAD"/>
                <w:right w:val="single" w:sz="6" w:space="1" w:color="ADADAD"/>
              </w:divBdr>
            </w:div>
          </w:divsChild>
        </w:div>
      </w:divsChild>
    </w:div>
    <w:div w:id="2059015429">
      <w:bodyDiv w:val="1"/>
      <w:marLeft w:val="0"/>
      <w:marRight w:val="0"/>
      <w:marTop w:val="0"/>
      <w:marBottom w:val="0"/>
      <w:divBdr>
        <w:top w:val="none" w:sz="0" w:space="0" w:color="auto"/>
        <w:left w:val="none" w:sz="0" w:space="0" w:color="auto"/>
        <w:bottom w:val="none" w:sz="0" w:space="0" w:color="auto"/>
        <w:right w:val="none" w:sz="0" w:space="0" w:color="auto"/>
      </w:divBdr>
      <w:divsChild>
        <w:div w:id="630553809">
          <w:marLeft w:val="0"/>
          <w:marRight w:val="0"/>
          <w:marTop w:val="251"/>
          <w:marBottom w:val="586"/>
          <w:divBdr>
            <w:top w:val="none" w:sz="0" w:space="0" w:color="auto"/>
            <w:left w:val="none" w:sz="0" w:space="0" w:color="auto"/>
            <w:bottom w:val="single" w:sz="6" w:space="13" w:color="DBDBDB"/>
            <w:right w:val="none" w:sz="0" w:space="0" w:color="auto"/>
          </w:divBdr>
          <w:divsChild>
            <w:div w:id="331029597">
              <w:marLeft w:val="36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ectrosome.com/wp-content/uploads/2012/05/7-SegDisplay.gif"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ectrosome.com/wp-content/uploads/2012/05/LED-7-Segment-Display.jpg" TargetMode="External"/><Relationship Id="rId11" Type="http://schemas.openxmlformats.org/officeDocument/2006/relationships/fontTable" Target="fontTable.xml"/><Relationship Id="rId5" Type="http://schemas.openxmlformats.org/officeDocument/2006/relationships/hyperlink" Target="https://electrosome.com/multiplexing-seven-segment-displays/" TargetMode="External"/><Relationship Id="rId10" Type="http://schemas.openxmlformats.org/officeDocument/2006/relationships/image" Target="media/image3.png"/><Relationship Id="rId4" Type="http://schemas.openxmlformats.org/officeDocument/2006/relationships/hyperlink" Target="https://electrosome.com/author/lijoppans/" TargetMode="Externa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2015-03-19T08:32:00Z</dcterms:created>
  <dcterms:modified xsi:type="dcterms:W3CDTF">2015-03-19T10:18:00Z</dcterms:modified>
</cp:coreProperties>
</file>